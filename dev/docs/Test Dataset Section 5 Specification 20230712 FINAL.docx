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6CA39ED2" w:rsidR="003351ED" w:rsidRPr="00A735D2" w:rsidRDefault="00C236F7" w:rsidP="00A735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A735D2">
        <w:rPr>
          <w:b/>
          <w:color w:val="000000" w:themeColor="text1"/>
          <w:sz w:val="28"/>
          <w:szCs w:val="28"/>
        </w:rPr>
        <w:t>101</w:t>
      </w:r>
      <w:r w:rsidR="00767B16" w:rsidRPr="00A735D2">
        <w:rPr>
          <w:b/>
          <w:color w:val="000000" w:themeColor="text1"/>
          <w:sz w:val="28"/>
          <w:szCs w:val="28"/>
        </w:rPr>
        <w:t>AA</w:t>
      </w:r>
      <w:r w:rsidR="00735500" w:rsidRPr="00A735D2">
        <w:rPr>
          <w:b/>
          <w:color w:val="000000" w:themeColor="text1"/>
          <w:sz w:val="28"/>
          <w:szCs w:val="28"/>
        </w:rPr>
        <w:t>00</w:t>
      </w:r>
      <w:r w:rsidR="00960602">
        <w:rPr>
          <w:b/>
          <w:color w:val="000000" w:themeColor="text1"/>
          <w:sz w:val="28"/>
          <w:szCs w:val="28"/>
        </w:rPr>
        <w:t>DS</w:t>
      </w:r>
      <w:r w:rsidR="0025311C">
        <w:rPr>
          <w:b/>
          <w:color w:val="000000" w:themeColor="text1"/>
          <w:sz w:val="28"/>
          <w:szCs w:val="28"/>
        </w:rPr>
        <w:t>0</w:t>
      </w:r>
      <w:r w:rsidR="00A735D2" w:rsidRPr="00A735D2">
        <w:rPr>
          <w:b/>
          <w:color w:val="000000" w:themeColor="text1"/>
          <w:sz w:val="28"/>
          <w:szCs w:val="28"/>
        </w:rPr>
        <w:t>005</w:t>
      </w:r>
      <w:r w:rsidR="007E4D2B" w:rsidRPr="00A735D2">
        <w:rPr>
          <w:b/>
          <w:color w:val="000000" w:themeColor="text1"/>
          <w:sz w:val="28"/>
          <w:szCs w:val="28"/>
        </w:rPr>
        <w:t xml:space="preserve"> – Dataset 00</w:t>
      </w:r>
      <w:r w:rsidR="00CF718E" w:rsidRPr="00A735D2">
        <w:rPr>
          <w:b/>
          <w:color w:val="000000" w:themeColor="text1"/>
          <w:sz w:val="28"/>
          <w:szCs w:val="28"/>
        </w:rPr>
        <w:t>5</w:t>
      </w:r>
      <w:r w:rsidR="006F31A7" w:rsidRPr="00A735D2">
        <w:rPr>
          <w:b/>
          <w:color w:val="000000" w:themeColor="text1"/>
          <w:sz w:val="28"/>
          <w:szCs w:val="28"/>
        </w:rPr>
        <w:t xml:space="preserve"> (</w:t>
      </w:r>
      <w:r w:rsidR="004E39D6">
        <w:rPr>
          <w:b/>
          <w:color w:val="000000" w:themeColor="text1"/>
          <w:sz w:val="28"/>
          <w:szCs w:val="28"/>
        </w:rPr>
        <w:t xml:space="preserve">FINAL </w:t>
      </w:r>
      <w:r w:rsidR="00F92586" w:rsidRPr="00A735D2">
        <w:rPr>
          <w:b/>
          <w:color w:val="000000" w:themeColor="text1"/>
          <w:sz w:val="28"/>
          <w:szCs w:val="28"/>
        </w:rPr>
        <w:t>202</w:t>
      </w:r>
      <w:r w:rsidR="00F92586">
        <w:rPr>
          <w:b/>
          <w:color w:val="000000" w:themeColor="text1"/>
          <w:sz w:val="28"/>
          <w:szCs w:val="28"/>
        </w:rPr>
        <w:t>3071</w:t>
      </w:r>
      <w:r w:rsidR="00464C79">
        <w:rPr>
          <w:b/>
          <w:color w:val="000000" w:themeColor="text1"/>
          <w:sz w:val="28"/>
          <w:szCs w:val="28"/>
        </w:rPr>
        <w:t>2</w:t>
      </w:r>
      <w:r w:rsidR="006F31A7" w:rsidRPr="00A735D2">
        <w:rPr>
          <w:b/>
          <w:color w:val="000000" w:themeColor="text1"/>
          <w:sz w:val="28"/>
          <w:szCs w:val="28"/>
        </w:rPr>
        <w:t>)</w:t>
      </w:r>
      <w:r w:rsidR="009B646B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9B646B">
        <w:rPr>
          <w:b/>
          <w:color w:val="000000" w:themeColor="text1"/>
          <w:sz w:val="28"/>
          <w:szCs w:val="28"/>
        </w:rPr>
        <w:t>Edtn</w:t>
      </w:r>
      <w:proofErr w:type="spellEnd"/>
      <w:r w:rsidR="009B646B">
        <w:rPr>
          <w:b/>
          <w:color w:val="000000" w:themeColor="text1"/>
          <w:sz w:val="28"/>
          <w:szCs w:val="28"/>
        </w:rPr>
        <w:t xml:space="preserve"> </w:t>
      </w:r>
      <w:r w:rsidR="00CE4359">
        <w:rPr>
          <w:b/>
          <w:color w:val="000000" w:themeColor="text1"/>
          <w:sz w:val="28"/>
          <w:szCs w:val="28"/>
        </w:rPr>
        <w:t>5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31B9B6B8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32CCFA3A" w:rsidR="00B6653F" w:rsidRPr="009739FA" w:rsidRDefault="00423F1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Coastline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514B16F3" w:rsidR="00B6653F" w:rsidRPr="009739FA" w:rsidRDefault="007510A2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A967E8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7196BB2D" w:rsidR="00B6653F" w:rsidRPr="009739FA" w:rsidRDefault="00423F1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Area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27AA6EB4" w:rsidR="00B6653F" w:rsidRPr="009739FA" w:rsidRDefault="00DB11F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585DE2A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09AB3F14" w:rsidR="00B6653F" w:rsidRPr="009739FA" w:rsidRDefault="00FE27D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Elevation</w:t>
            </w:r>
            <w:r w:rsidR="003C036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099F9E5D" w:rsidR="00B6653F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0B2572" w:rsidRPr="00914AC3" w14:paraId="2763CBA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0034190B" w:rsidR="000B2572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9A46BEC" w:rsidR="000B2572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River</w:t>
            </w:r>
            <w:r w:rsidR="00EE256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0CCF7" w14:textId="526F4E30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BB51F28" w:rsidR="000B2572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6D103CB5" w:rsidR="000B2572" w:rsidRPr="009739FA" w:rsidRDefault="000B257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Rapids</w:t>
            </w:r>
            <w:r w:rsidR="00231F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29DB" w14:textId="035D6E12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56A3A" w:rsidRPr="00914AC3" w14:paraId="0DA64641" w14:textId="7FA23941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7C56095D" w:rsidR="00B56A3A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401D069F" w:rsidR="00A4486F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Waterfall</w:t>
            </w:r>
            <w:r w:rsidR="002E60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  <w:p w14:paraId="3AE210AB" w14:textId="38C1736E" w:rsidR="00B56A3A" w:rsidRPr="009739FA" w:rsidRDefault="00B56A3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7B693A" w14:textId="0ABE5275" w:rsidR="00B56A3A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CF718E" w:rsidRPr="00914AC3" w14:paraId="5054E7EE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3428" w14:textId="246EF396" w:rsidR="00CF718E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B8A0" w14:textId="6C86E824" w:rsidR="00CF718E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Lake</w:t>
            </w:r>
            <w:r w:rsidR="00A65A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9A0A7" w14:textId="0FFF95D8" w:rsidR="00CF718E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F00C8D" w:rsidRPr="00914AC3" w14:paraId="701A512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F02C" w14:textId="71B5F5C9" w:rsidR="00F00C8D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90F7" w14:textId="0AD6A529" w:rsidR="00F00C8D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Region</w:t>
            </w:r>
            <w:r w:rsidR="008F157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F9258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5</w:t>
            </w:r>
            <w:r w:rsidR="008F157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A2A6B" w14:textId="674BD144" w:rsidR="00F00C8D" w:rsidRPr="009739FA" w:rsidRDefault="008F157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8C54EA" w:rsidRPr="00914AC3" w14:paraId="3B16920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E87E" w14:textId="17879DEA" w:rsidR="008C54EA" w:rsidRPr="009739FA" w:rsidRDefault="008C54EA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F4A1" w14:textId="5D7B11E4" w:rsidR="008C54EA" w:rsidRDefault="008C54E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Vegetation</w:t>
            </w:r>
            <w:r w:rsidR="0070459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C8993" w14:textId="7156DDF6" w:rsidR="008C54EA" w:rsidRPr="009739FA" w:rsidRDefault="00AA1536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56A3A" w:rsidRPr="00914AC3" w14:paraId="6792266C" w14:textId="52809E3A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A67" w14:textId="2745504E" w:rsidR="00B56A3A" w:rsidRPr="009739FA" w:rsidRDefault="00CF718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537F" w14:textId="0BBEB344" w:rsidR="00B56A3A" w:rsidRPr="009739FA" w:rsidRDefault="008C54E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Ice Area</w:t>
            </w:r>
            <w:r w:rsidR="00B94D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42EDD7" w14:textId="2DEFEFAD" w:rsidR="00B56A3A" w:rsidRPr="009739FA" w:rsidRDefault="00B94DD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56A3A" w:rsidRPr="00914AC3" w14:paraId="36FBF0CB" w14:textId="41AB119E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C565" w14:textId="40074DB5" w:rsidR="00B56A3A" w:rsidRPr="00A75011" w:rsidRDefault="00CF718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A750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9D57" w14:textId="49526C5C" w:rsidR="00B56A3A" w:rsidRPr="00A75011" w:rsidRDefault="00CF718E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0" w:name="_Toc260134178"/>
            <w:bookmarkStart w:id="1" w:name="_Toc260142513"/>
            <w:bookmarkStart w:id="2" w:name="_Toc522284123"/>
            <w:bookmarkStart w:id="3" w:name="_Toc65374145"/>
            <w:r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 w:rsidR="00B94DDA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bookmarkEnd w:id="0"/>
            <w:bookmarkEnd w:id="1"/>
            <w:bookmarkEnd w:id="2"/>
            <w:bookmarkEnd w:id="3"/>
            <w:r w:rsidR="00C66911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6117F0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CFC34C" w14:textId="48544A39" w:rsidR="00B56A3A" w:rsidRPr="00CE1B74" w:rsidRDefault="0080185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6117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B56A3A" w:rsidRPr="00914AC3" w14:paraId="213FD852" w14:textId="6F841FD6" w:rsidTr="131AA824">
        <w:trPr>
          <w:trHeight w:val="48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DDAA" w14:textId="72EEA1DA" w:rsidR="00B56A3A" w:rsidRPr="009739FA" w:rsidRDefault="0061520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BA31" w14:textId="500121BF" w:rsidR="00B56A3A" w:rsidRPr="009739FA" w:rsidRDefault="00BC73B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4" w:name="_Toc260134183"/>
            <w:bookmarkStart w:id="5" w:name="_Toc260142517"/>
            <w:bookmarkStart w:id="6" w:name="_Toc522284126"/>
            <w:bookmarkStart w:id="7" w:name="_Toc65374148"/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Slope </w:t>
            </w:r>
            <w:proofErr w:type="spellStart"/>
            <w:r w:rsidR="00B94DD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</w:t>
            </w: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opline</w:t>
            </w:r>
            <w:bookmarkEnd w:id="4"/>
            <w:bookmarkEnd w:id="5"/>
            <w:bookmarkEnd w:id="6"/>
            <w:bookmarkEnd w:id="7"/>
            <w:proofErr w:type="spellEnd"/>
            <w:r w:rsidR="00FB45D3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EE6D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C63DCB" w14:textId="6D113612" w:rsidR="00B56A3A" w:rsidRPr="009739FA" w:rsidRDefault="00801857" w:rsidP="00801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B56A3A" w:rsidRPr="00914AC3" w14:paraId="4BB6A5C4" w14:textId="623D61B2" w:rsidTr="131AA824">
        <w:trPr>
          <w:trHeight w:val="45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88F" w14:textId="600D55EF" w:rsidR="00B56A3A" w:rsidRPr="009739FA" w:rsidRDefault="00DD383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6677" w14:textId="11B0433B" w:rsidR="00B56A3A" w:rsidRPr="009739FA" w:rsidRDefault="00DD3837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8" w:name="_Toc260134189"/>
            <w:bookmarkStart w:id="9" w:name="_Toc260142522"/>
            <w:bookmarkStart w:id="10" w:name="_Toc522284128"/>
            <w:bookmarkStart w:id="11" w:name="_Toc65374150"/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Tideway</w:t>
            </w:r>
            <w:bookmarkEnd w:id="8"/>
            <w:bookmarkEnd w:id="9"/>
            <w:bookmarkEnd w:id="10"/>
            <w:bookmarkEnd w:id="11"/>
            <w:r w:rsidR="00662CF1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75D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D9D868" w14:textId="24003038" w:rsidR="00B56A3A" w:rsidRPr="009739FA" w:rsidRDefault="0080185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57D37AD8" w14:textId="118F2921" w:rsidR="00081CE7" w:rsidRDefault="006117F0" w:rsidP="007B5581">
      <w:pPr>
        <w:spacing w:after="160" w:line="259" w:lineRule="auto"/>
      </w:pPr>
      <w:r>
        <w:t>(4</w:t>
      </w:r>
      <w:r w:rsidR="00464C79">
        <w:t>2</w:t>
      </w:r>
      <w:r>
        <w:t xml:space="preserve"> feature</w:t>
      </w:r>
      <w:r w:rsidR="00A75011">
        <w:t xml:space="preserve"> instances)</w:t>
      </w:r>
    </w:p>
    <w:p w14:paraId="2B82B295" w14:textId="77777777" w:rsidR="009B646B" w:rsidRDefault="009B646B" w:rsidP="009B6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5009C097" w14:textId="77777777" w:rsidR="009B646B" w:rsidRDefault="009B646B" w:rsidP="009B6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CA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iho-ohi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0B30D69C" w:rsidR="00AD25D9" w:rsidRDefault="00AD25D9" w:rsidP="007B5581">
      <w:pPr>
        <w:spacing w:after="160" w:line="259" w:lineRule="auto"/>
      </w:pPr>
    </w:p>
    <w:p w14:paraId="6BA5DA16" w14:textId="54AC7FC4" w:rsidR="009B646B" w:rsidRDefault="009B646B" w:rsidP="007B5581">
      <w:pPr>
        <w:spacing w:after="160" w:line="259" w:lineRule="auto"/>
      </w:pPr>
    </w:p>
    <w:p w14:paraId="78AE731E" w14:textId="57833BD6" w:rsidR="009B646B" w:rsidRDefault="009B646B" w:rsidP="007B5581">
      <w:pPr>
        <w:spacing w:after="160" w:line="259" w:lineRule="auto"/>
      </w:pPr>
    </w:p>
    <w:p w14:paraId="609B56FC" w14:textId="4264DE02" w:rsidR="009B646B" w:rsidRDefault="009B646B" w:rsidP="007B5581">
      <w:pPr>
        <w:spacing w:after="160" w:line="259" w:lineRule="auto"/>
      </w:pPr>
    </w:p>
    <w:p w14:paraId="32A5D21D" w14:textId="1E7A5EC8" w:rsidR="009B646B" w:rsidRDefault="009B646B" w:rsidP="007B5581">
      <w:pPr>
        <w:spacing w:after="160" w:line="259" w:lineRule="auto"/>
      </w:pPr>
    </w:p>
    <w:p w14:paraId="5792D3A1" w14:textId="36CDB170" w:rsidR="009B646B" w:rsidRDefault="009B646B" w:rsidP="007B5581">
      <w:pPr>
        <w:spacing w:after="160" w:line="259" w:lineRule="auto"/>
      </w:pPr>
    </w:p>
    <w:p w14:paraId="0C1CE963" w14:textId="4C322A52" w:rsidR="009B646B" w:rsidRDefault="009B646B" w:rsidP="007B5581">
      <w:pPr>
        <w:spacing w:after="160" w:line="259" w:lineRule="auto"/>
      </w:pPr>
    </w:p>
    <w:p w14:paraId="3B8E5DD6" w14:textId="5FB2B09C" w:rsidR="009B646B" w:rsidRDefault="009B646B" w:rsidP="007B5581">
      <w:pPr>
        <w:spacing w:after="160" w:line="259" w:lineRule="auto"/>
      </w:pPr>
    </w:p>
    <w:p w14:paraId="652E30A7" w14:textId="380D6AA8" w:rsidR="009B646B" w:rsidRDefault="009B646B" w:rsidP="007B5581">
      <w:pPr>
        <w:spacing w:after="160" w:line="259" w:lineRule="auto"/>
      </w:pPr>
    </w:p>
    <w:p w14:paraId="75C18FC3" w14:textId="1DB518CA" w:rsidR="009B646B" w:rsidRDefault="009B646B" w:rsidP="007B5581">
      <w:pPr>
        <w:spacing w:after="160" w:line="259" w:lineRule="auto"/>
      </w:pPr>
    </w:p>
    <w:p w14:paraId="4784B50E" w14:textId="4922B25A" w:rsidR="009B646B" w:rsidRDefault="009B646B" w:rsidP="007B5581">
      <w:pPr>
        <w:spacing w:after="160" w:line="259" w:lineRule="auto"/>
      </w:pPr>
    </w:p>
    <w:p w14:paraId="5320FF7C" w14:textId="33F61B41" w:rsidR="009B646B" w:rsidRDefault="009B646B" w:rsidP="007B5581">
      <w:pPr>
        <w:spacing w:after="160" w:line="259" w:lineRule="auto"/>
      </w:pPr>
    </w:p>
    <w:p w14:paraId="038052FA" w14:textId="6CFBE36F" w:rsidR="009B646B" w:rsidRDefault="009B646B" w:rsidP="007B5581">
      <w:pPr>
        <w:spacing w:after="160" w:line="259" w:lineRule="auto"/>
      </w:pPr>
    </w:p>
    <w:p w14:paraId="16511662" w14:textId="77777777" w:rsidR="009B646B" w:rsidRDefault="009B646B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67A88A2D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</w:t>
            </w:r>
            <w:del w:id="12" w:author="Laura Tyzack" w:date="2023-07-12T08:30:00Z">
              <w:r w:rsidDel="00CE4359">
                <w:rPr>
                  <w:rFonts w:ascii="Calibri" w:eastAsia="Times New Roman" w:hAnsi="Calibri" w:cs="Calibri"/>
                  <w:sz w:val="20"/>
                  <w:szCs w:val="20"/>
                </w:rPr>
                <w:delText>.</w:delText>
              </w:r>
            </w:del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34CA0475" w:rsidR="00A60409" w:rsidRPr="00C37152" w:rsidRDefault="00B2676F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Coastline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436666C8" w:rsidR="005D2FCD" w:rsidRPr="003753BF" w:rsidRDefault="005D2FC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33.2352'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13.1046'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Pr="003F072B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B216D42" w14:textId="73C66BAB" w:rsidR="006A21E3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187DCA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187DCA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6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glacier, seaward end</w:t>
            </w:r>
          </w:p>
          <w:p w14:paraId="1A1CC038" w14:textId="6899D3B7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mangrove</w:t>
            </w:r>
          </w:p>
          <w:p w14:paraId="52CF0EF5" w14:textId="705BEF7D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8 marshy shore</w:t>
            </w:r>
          </w:p>
          <w:p w14:paraId="2E7BBB5A" w14:textId="11FF90B7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10 ice coast</w:t>
            </w:r>
          </w:p>
          <w:p w14:paraId="0881A903" w14:textId="145F6B2A" w:rsidR="0099140B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4B726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Quality of horizontal measurement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4B726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approximate</w:t>
            </w:r>
            <w:r w:rsidR="0099140B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027936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(spatial attribute)</w:t>
            </w:r>
          </w:p>
          <w:p w14:paraId="26C4E075" w14:textId="2B9EE3F4" w:rsidR="00A26EEB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A20C03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Radar conspicuous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= </w:t>
            </w:r>
            <w:r w:rsidR="00A20C03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550A5F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true</w:t>
            </w:r>
          </w:p>
          <w:p w14:paraId="5DF0DE3C" w14:textId="027429FE" w:rsidR="006A21E3" w:rsidRPr="003F072B" w:rsidRDefault="000C772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550A5F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Radar conspicuous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false</w:t>
            </w: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5127C" w14:textId="50BA99D9" w:rsidR="00A60409" w:rsidRDefault="005D2FCD" w:rsidP="004C6E64">
            <w:pPr>
              <w:spacing w:after="0" w:line="240" w:lineRule="auto"/>
            </w:pPr>
            <w:r>
              <w:object w:dxaOrig="6520" w:dyaOrig="3210" w14:anchorId="08D5E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5pt;height:107.25pt" o:ole="">
                  <v:imagedata r:id="rId12" o:title=""/>
                </v:shape>
                <o:OLEObject Type="Embed" ProgID="PBrush" ShapeID="_x0000_i1025" DrawAspect="Content" ObjectID="_1750697587" r:id="rId13"/>
              </w:object>
            </w:r>
          </w:p>
          <w:p w14:paraId="498B6AA4" w14:textId="77777777" w:rsidR="006F18FD" w:rsidRDefault="006F18FD" w:rsidP="004C6E64">
            <w:pPr>
              <w:spacing w:after="0" w:line="240" w:lineRule="auto"/>
            </w:pPr>
          </w:p>
          <w:p w14:paraId="0486DF63" w14:textId="77777777" w:rsidR="006F18FD" w:rsidRDefault="006F18FD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ABFE674" w:rsidR="00A847C2" w:rsidRDefault="00A847C2" w:rsidP="007B5581">
      <w:pPr>
        <w:spacing w:after="160" w:line="259" w:lineRule="auto"/>
      </w:pPr>
    </w:p>
    <w:p w14:paraId="2EF8D7B1" w14:textId="77777777" w:rsidR="00A847C2" w:rsidRDefault="00A847C2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4A6B4C8" w:rsidR="00B56A3A" w:rsidRPr="00C37152" w:rsidRDefault="007510A2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00799048" w:rsidR="00B56A3A" w:rsidRPr="00C37152" w:rsidRDefault="007510A2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Area</w:t>
            </w:r>
            <w:r w:rsidR="00A60409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5C0E42BF" w:rsidR="005D2FCD" w:rsidRPr="003753BF" w:rsidRDefault="005D2FC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31.6266'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12.3474'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2461AA9" w14:textId="6057F432" w:rsidR="00BE02E1" w:rsidRPr="00C1205D" w:rsidRDefault="0018421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</w:t>
            </w:r>
            <w:r w:rsidR="00BE02E1" w:rsidRPr="00C1205D">
              <w:rPr>
                <w:rFonts w:eastAsia="Times New Roman" w:cstheme="minorHAnsi"/>
                <w:sz w:val="20"/>
                <w:szCs w:val="20"/>
              </w:rPr>
              <w:t xml:space="preserve">and 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A</w:t>
            </w:r>
            <w:r w:rsidR="00BE02E1" w:rsidRPr="00C1205D">
              <w:rPr>
                <w:rFonts w:eastAsia="Times New Roman" w:cstheme="minorHAnsi"/>
                <w:sz w:val="20"/>
                <w:szCs w:val="20"/>
              </w:rPr>
              <w:t>rea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  <w:r w:rsidR="00CC28C0" w:rsidRPr="00C1205D">
              <w:rPr>
                <w:rFonts w:eastAsia="Times New Roman" w:cstheme="minorHAnsi"/>
                <w:sz w:val="20"/>
                <w:szCs w:val="20"/>
              </w:rPr>
              <w:t xml:space="preserve"> x3</w:t>
            </w:r>
          </w:p>
          <w:p w14:paraId="663E8E9C" w14:textId="74B0FC3A" w:rsidR="00BE02E1" w:rsidRPr="00C1205D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(curve)</w:t>
            </w:r>
          </w:p>
          <w:p w14:paraId="4567E33F" w14:textId="2DA55281" w:rsidR="00BE02E1" w:rsidRPr="00C1205D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(curve)</w:t>
            </w:r>
            <w:r w:rsidR="00AC2F16" w:rsidRPr="00C1205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C2F16" w:rsidRPr="00C1205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Quality of horizontal measurement = 4 approximate (spatial attribute)</w:t>
            </w:r>
          </w:p>
          <w:p w14:paraId="69613C22" w14:textId="72144ABF" w:rsidR="009739FA" w:rsidRPr="00C1205D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</w:t>
            </w:r>
            <w:r w:rsidR="00CC28C0" w:rsidRPr="00C1205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25C926" w14:textId="53DE4517" w:rsidR="00F76F78" w:rsidRPr="00C1205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(surface) Condition = 1 under construction</w:t>
            </w:r>
          </w:p>
          <w:p w14:paraId="47B7849B" w14:textId="2C4ABB08" w:rsidR="00F76F78" w:rsidRPr="00C1205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(surface) Condition = 2 under reclamation</w:t>
            </w:r>
          </w:p>
          <w:p w14:paraId="76DFA0B9" w14:textId="3F11CCE2" w:rsidR="00F76F78" w:rsidRPr="00C1205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(surface) Condition = 3 planned construction</w:t>
            </w:r>
          </w:p>
          <w:p w14:paraId="4763D635" w14:textId="3D4E13DC" w:rsidR="009739FA" w:rsidRPr="00C1205D" w:rsidRDefault="003C0821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 xml:space="preserve">Island </w:t>
            </w:r>
            <w:r w:rsidR="00C77360" w:rsidRPr="00C1205D">
              <w:rPr>
                <w:rFonts w:eastAsia="Times New Roman" w:cstheme="minorHAnsi"/>
                <w:sz w:val="20"/>
                <w:szCs w:val="20"/>
              </w:rPr>
              <w:t>G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roup</w:t>
            </w:r>
            <w:r w:rsidR="00C77360" w:rsidRPr="00C1205D">
              <w:rPr>
                <w:rFonts w:eastAsia="Times New Roman" w:cstheme="minorHAnsi"/>
                <w:sz w:val="20"/>
                <w:szCs w:val="20"/>
              </w:rPr>
              <w:t xml:space="preserve"> – aggregating </w:t>
            </w:r>
            <w:r w:rsidR="00CC28C0" w:rsidRPr="00C1205D">
              <w:rPr>
                <w:rFonts w:eastAsia="Times New Roman" w:cstheme="minorHAnsi"/>
                <w:sz w:val="20"/>
                <w:szCs w:val="20"/>
              </w:rPr>
              <w:t xml:space="preserve">the 3 point features </w:t>
            </w:r>
          </w:p>
          <w:p w14:paraId="1631A483" w14:textId="47740622" w:rsidR="009739FA" w:rsidRPr="00DE2E28" w:rsidRDefault="002869B1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`1</w:t>
            </w: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646FE0FC" w:rsidR="00B56A3A" w:rsidRDefault="00841281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317222D" wp14:editId="0DC48ECB">
                  <wp:extent cx="2209800" cy="2545966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15" cy="256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DCF5E" w14:textId="79CD3A79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p w14:paraId="02DC2A99" w14:textId="2602DBC4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A2A91FA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56EC5882" w:rsidR="000C7725" w:rsidRPr="00C37152" w:rsidRDefault="00DB11F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Elevation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2165293B" w:rsidR="000C7725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36.9408'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17.325'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7DC296" w14:textId="404D4CAF" w:rsidR="000C7725" w:rsidRPr="00C1205D" w:rsidRDefault="00DB11F7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Elevation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point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>)</w:t>
            </w:r>
            <w:r w:rsidR="00383E9D" w:rsidRPr="00C1205D">
              <w:rPr>
                <w:rFonts w:eastAsia="Times New Roman" w:cstheme="minorHAnsi"/>
                <w:sz w:val="20"/>
                <w:szCs w:val="20"/>
              </w:rPr>
              <w:t xml:space="preserve"> elevation = 50 </w:t>
            </w:r>
          </w:p>
          <w:p w14:paraId="519EDC7E" w14:textId="6C2B536C" w:rsidR="000C7725" w:rsidRPr="00C1205D" w:rsidRDefault="00DB11F7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Elevation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curve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383E9D" w:rsidRPr="00C1205D">
              <w:rPr>
                <w:rFonts w:eastAsia="Times New Roman" w:cstheme="minorHAnsi"/>
                <w:sz w:val="20"/>
                <w:szCs w:val="20"/>
              </w:rPr>
              <w:t>x3 elevation = 10, 20, 30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117ABED4" w:rsidR="000C7725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CF79559" wp14:editId="28BA7B70">
                  <wp:extent cx="3166382" cy="1264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158" cy="127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4BF75D8D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771304" w14:textId="77777777" w:rsidR="004F5445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52147C8" w14:textId="77777777" w:rsidR="003700BF" w:rsidRDefault="003700BF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5A29E5F" w14:textId="77777777" w:rsidR="003700BF" w:rsidRPr="00321EBD" w:rsidRDefault="003700BF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71562E18" w:rsidR="004F5445" w:rsidRPr="00C37152" w:rsidRDefault="004F5445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00D85167" w:rsidR="004F5445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29.7486'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16.7796'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829477D" w14:textId="64285D95" w:rsidR="004F5445" w:rsidRPr="00C1205D" w:rsidRDefault="00EE256F" w:rsidP="009B646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River</w:t>
            </w:r>
            <w:r w:rsidR="004F5445" w:rsidRPr="00C1205D">
              <w:rPr>
                <w:rFonts w:eastAsia="Times New Roman" w:cstheme="minorHAnsi"/>
                <w:sz w:val="20"/>
                <w:szCs w:val="20"/>
              </w:rPr>
              <w:t xml:space="preserve"> (curve)</w:t>
            </w:r>
          </w:p>
          <w:p w14:paraId="52A852D6" w14:textId="25DB7110" w:rsidR="004F5445" w:rsidRPr="00C1205D" w:rsidRDefault="004F5445" w:rsidP="009B646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R</w:t>
            </w:r>
            <w:r w:rsidR="00EE256F" w:rsidRPr="00C1205D">
              <w:rPr>
                <w:rFonts w:eastAsia="Times New Roman" w:cstheme="minorHAnsi"/>
                <w:sz w:val="20"/>
                <w:szCs w:val="20"/>
              </w:rPr>
              <w:t>iver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 xml:space="preserve"> (surface) 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58A00" w14:textId="59434348" w:rsidR="000E7FF4" w:rsidRDefault="000E7FF4" w:rsidP="00B6671D">
            <w:pPr>
              <w:spacing w:after="0" w:line="240" w:lineRule="auto"/>
            </w:pPr>
            <w:r>
              <w:object w:dxaOrig="3400" w:dyaOrig="450" w14:anchorId="3A75EE49">
                <v:shape id="_x0000_i1026" type="#_x0000_t75" style="width:170.25pt;height:22.5pt" o:ole="">
                  <v:imagedata r:id="rId16" o:title=""/>
                </v:shape>
                <o:OLEObject Type="Embed" ProgID="PBrush" ShapeID="_x0000_i1026" DrawAspect="Content" ObjectID="_1750697588" r:id="rId17"/>
              </w:object>
            </w:r>
          </w:p>
          <w:p w14:paraId="0478F60E" w14:textId="77777777" w:rsidR="000E7FF4" w:rsidRDefault="000E7FF4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076758FC" w:rsidR="004F5445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2CD71CC" wp14:editId="3E936611">
                  <wp:extent cx="2381250" cy="146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A51C8" w14:textId="77777777" w:rsidR="000E7FF4" w:rsidRDefault="000E7FF4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33630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0E0362D9" w:rsidR="004F5445" w:rsidRDefault="003700BF" w:rsidP="003700BF">
      <w:pPr>
        <w:tabs>
          <w:tab w:val="left" w:pos="1125"/>
        </w:tabs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2F3D54E" w14:textId="77777777" w:rsidR="003700BF" w:rsidRDefault="003700BF" w:rsidP="003700BF">
      <w:pPr>
        <w:tabs>
          <w:tab w:val="left" w:pos="1125"/>
        </w:tabs>
        <w:spacing w:after="160" w:line="259" w:lineRule="auto"/>
        <w:rPr>
          <w:b/>
          <w:sz w:val="28"/>
          <w:szCs w:val="28"/>
        </w:rPr>
      </w:pPr>
    </w:p>
    <w:p w14:paraId="4F4AED33" w14:textId="45303801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64C4B1AC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</w:t>
            </w:r>
            <w:r w:rsidR="001F4D6C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745E04BE" w:rsidR="002E6058" w:rsidRPr="00C37152" w:rsidRDefault="002E6058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Rapids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04CB7485" w:rsidR="002E6058" w:rsidRPr="003753BF" w:rsidRDefault="005D2FCD" w:rsidP="005D2F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29.8392'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15.7488'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81E56D" w14:textId="46219B88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(point)</w:t>
            </w:r>
          </w:p>
          <w:p w14:paraId="144B8887" w14:textId="693F2E38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(curve)</w:t>
            </w:r>
          </w:p>
          <w:p w14:paraId="30C1552C" w14:textId="312F984E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surface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) 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76FEBF6" w14:textId="77777777" w:rsidR="004201D5" w:rsidRDefault="001E6280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F4D8034" wp14:editId="185195BD">
                  <wp:extent cx="630352" cy="8229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61" cy="83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</w:p>
          <w:p w14:paraId="1BF2D6C7" w14:textId="77777777" w:rsidR="004201D5" w:rsidRDefault="004201D5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</w:p>
          <w:p w14:paraId="44B693E8" w14:textId="1BBC2562" w:rsidR="001E6280" w:rsidRDefault="005D2FCD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022948" wp14:editId="7791064D">
                  <wp:extent cx="1044224" cy="44450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017" cy="48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EC87682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5C5A2CA7" w:rsidR="00F7647E" w:rsidRPr="00C37152" w:rsidRDefault="00581D4A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Waterfall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59D67BE9" w:rsidR="00F7647E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30.0486'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16.6818'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ACB477" w14:textId="0F39A9E8" w:rsidR="00F7647E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Waterfall </w:t>
            </w:r>
            <w:r w:rsidR="00F7647E" w:rsidRPr="004201D5">
              <w:rPr>
                <w:rFonts w:eastAsia="Times New Roman" w:cstheme="minorHAnsi"/>
                <w:sz w:val="20"/>
                <w:szCs w:val="20"/>
              </w:rPr>
              <w:t>(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>point</w:t>
            </w:r>
            <w:r w:rsidR="00F7647E" w:rsidRPr="004201D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11F5303" w14:textId="724F59E6" w:rsidR="00581D4A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Waterfall (curve)</w:t>
            </w:r>
          </w:p>
          <w:p w14:paraId="5722E7AF" w14:textId="46A16C38" w:rsidR="00581D4A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Waterfall (curve)</w:t>
            </w:r>
            <w:r w:rsidR="004746D7" w:rsidRPr="004201D5">
              <w:rPr>
                <w:rFonts w:eastAsia="Times New Roman" w:cstheme="minorHAnsi"/>
                <w:sz w:val="20"/>
                <w:szCs w:val="20"/>
              </w:rPr>
              <w:t xml:space="preserve"> visual prominence = </w:t>
            </w:r>
            <w:commentRangeStart w:id="13"/>
            <w:r w:rsidR="004746D7" w:rsidRPr="004201D5">
              <w:rPr>
                <w:rFonts w:eastAsia="Times New Roman" w:cstheme="minorHAnsi"/>
                <w:sz w:val="20"/>
                <w:szCs w:val="20"/>
              </w:rPr>
              <w:t>1 visually conspicuous</w:t>
            </w:r>
            <w:commentRangeEnd w:id="13"/>
            <w:r w:rsidR="00067F22">
              <w:rPr>
                <w:rStyle w:val="CommentReference"/>
              </w:rPr>
              <w:commentReference w:id="13"/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F14E6AB" w14:textId="699499E7" w:rsidR="00F7647E" w:rsidRDefault="00841281" w:rsidP="00314B5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E11035" wp14:editId="1198D546">
                  <wp:extent cx="1935480" cy="939370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732" cy="95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27271B05" w:rsidR="00314B5C" w:rsidRPr="006023A3" w:rsidRDefault="00314B5C" w:rsidP="00314B5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5CE1C36" w14:textId="2146DA32" w:rsidR="00A847C2" w:rsidRDefault="00A847C2" w:rsidP="004B24D7">
      <w:pPr>
        <w:spacing w:after="160" w:line="259" w:lineRule="auto"/>
        <w:rPr>
          <w:b/>
          <w:sz w:val="28"/>
          <w:szCs w:val="28"/>
        </w:rPr>
      </w:pPr>
    </w:p>
    <w:p w14:paraId="362D6DC2" w14:textId="77777777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64BA5336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481E2F5D" w:rsidR="0070459C" w:rsidRPr="00C37152" w:rsidRDefault="0070459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Lake</w:t>
            </w:r>
          </w:p>
        </w:tc>
      </w:tr>
      <w:tr w:rsidR="0070459C" w:rsidRPr="00AB66B9" w14:paraId="7A8635AA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411F3F90" w:rsidR="0070459C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 xml:space="preserve">32°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30.8418'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16.0374'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B0A7E4A" w14:textId="77777777" w:rsidR="00C1205D" w:rsidRDefault="006D0E00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Lake</w:t>
            </w:r>
            <w:r w:rsidR="0070459C" w:rsidRPr="00C1205D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  <w:r w:rsidR="00196BA6" w:rsidRPr="00C1205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6502092B" w14:textId="77777777" w:rsidR="00C1205D" w:rsidRDefault="00196BA6" w:rsidP="00C1205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2C9C8F5" w14:textId="77777777" w:rsidR="00C1205D" w:rsidRDefault="00C1205D" w:rsidP="00C1205D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“true”</w:t>
            </w:r>
            <w:r w:rsidR="00196BA6" w:rsidRPr="00C1205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2D46B835" w14:textId="6EA53406" w:rsidR="0070459C" w:rsidRPr="00C1205D" w:rsidRDefault="00C1205D" w:rsidP="00C1205D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name -</w:t>
            </w:r>
            <w:r w:rsidR="00196BA6" w:rsidRPr="00C1205D">
              <w:rPr>
                <w:rFonts w:eastAsia="Times New Roman" w:cstheme="minorHAnsi"/>
                <w:sz w:val="20"/>
                <w:szCs w:val="20"/>
              </w:rPr>
              <w:t xml:space="preserve"> “Lake”</w:t>
            </w:r>
          </w:p>
          <w:p w14:paraId="0D159BE7" w14:textId="77777777" w:rsidR="0070459C" w:rsidRPr="00DE2E28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59DE" w14:textId="46C7D6E3" w:rsidR="0070459C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B8B9C27" wp14:editId="35F26E44">
                  <wp:extent cx="1828800" cy="952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7B35" w14:textId="77777777" w:rsidR="0070459C" w:rsidRPr="006023A3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65BA713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C036A" w:rsidRPr="00321EBD" w14:paraId="0D0B07C5" w14:textId="77777777" w:rsidTr="003C036A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63605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33BC7" w14:textId="69DC2B16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EB91297" w14:textId="77777777" w:rsidR="003C036A" w:rsidRPr="00321EBD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36A" w:rsidRPr="00C37152" w14:paraId="70FE3B8A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D08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79C26" w14:textId="4951B452" w:rsidR="003C036A" w:rsidRPr="00C37152" w:rsidRDefault="003C036A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Region</w:t>
            </w:r>
          </w:p>
        </w:tc>
      </w:tr>
      <w:tr w:rsidR="003C036A" w:rsidRPr="00AB66B9" w14:paraId="6B22441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EFF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90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C036A" w:rsidRPr="00DE2E28" w14:paraId="3C90793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B260" w14:textId="7876E311" w:rsidR="003C036A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34.572'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17.4288'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DC60" w14:textId="77777777" w:rsidR="003C036A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4111E00" w14:textId="47AEC230" w:rsidR="003C036A" w:rsidRPr="004201D5" w:rsidRDefault="00BA7F87" w:rsidP="003C036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Land Region (point) 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 xml:space="preserve"> Feature Name = 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“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>Land Region Point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FAC4974" w14:textId="5AC8E025" w:rsidR="00A66333" w:rsidRPr="004201D5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Land Region (surface)  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 xml:space="preserve">Feature Name =  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“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>Land Region Surface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7FABFD2" w14:textId="6CFF7C79" w:rsidR="00A66333" w:rsidRPr="004201D5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(surface)   Category of land region = 2 marsh</w:t>
            </w:r>
          </w:p>
          <w:p w14:paraId="64B85BF2" w14:textId="31DA96F8" w:rsidR="00A66333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(surface)   Category of land region = 12 swamp</w:t>
            </w:r>
          </w:p>
          <w:p w14:paraId="679013FB" w14:textId="1A035560" w:rsidR="00F92586" w:rsidRPr="004201D5" w:rsidRDefault="00F92586" w:rsidP="00F9258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)   Category of land region = </w:t>
            </w:r>
            <w:r>
              <w:rPr>
                <w:rFonts w:eastAsia="Times New Roman" w:cstheme="minorHAnsi"/>
                <w:sz w:val="20"/>
                <w:szCs w:val="20"/>
              </w:rPr>
              <w:t>21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wadi</w:t>
            </w:r>
          </w:p>
          <w:p w14:paraId="3B3253D0" w14:textId="77777777" w:rsidR="00F92586" w:rsidRPr="004201D5" w:rsidRDefault="00F92586" w:rsidP="00464C79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FB8B8A6" w14:textId="77777777" w:rsidR="003C036A" w:rsidRPr="00DE2E28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C036A" w:rsidRPr="006023A3" w14:paraId="27AA454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322F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FDF55" w14:textId="77777777" w:rsidR="003C036A" w:rsidRDefault="003C036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9C243DD" w14:textId="77777777" w:rsidR="00901DD7" w:rsidRDefault="00841281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FE3212" wp14:editId="2AA92E22">
                  <wp:extent cx="1348740" cy="1179749"/>
                  <wp:effectExtent l="0" t="0" r="381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73" cy="120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2F31" w14:textId="77777777" w:rsidR="00901DD7" w:rsidRDefault="00901DD7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5729FB22" w14:textId="77777777" w:rsidR="00901DD7" w:rsidRDefault="00901DD7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819B50D" w14:textId="11893103" w:rsidR="003C036A" w:rsidRDefault="005D2FCD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0E85C71" wp14:editId="421A4393">
                  <wp:extent cx="2537460" cy="1176311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27" cy="119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EEB83" w14:textId="77777777" w:rsidR="00C624C2" w:rsidRDefault="00C624C2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5538A52B" w14:textId="7253EA67" w:rsidR="00C624C2" w:rsidRDefault="006F2F69" w:rsidP="00C624C2">
            <w:pPr>
              <w:spacing w:after="0" w:line="240" w:lineRule="auto"/>
              <w:rPr>
                <w:ins w:id="14" w:author="Laura Tyzack" w:date="2023-07-12T08:46:00Z"/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08493378" wp14:editId="6976A7BF">
                  <wp:extent cx="1325880" cy="966677"/>
                  <wp:effectExtent l="0" t="0" r="762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646" cy="98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477B1" w14:textId="5834A99C" w:rsidR="00D80BE1" w:rsidRDefault="00D80BE1" w:rsidP="00C624C2">
            <w:pPr>
              <w:spacing w:after="0" w:line="240" w:lineRule="auto"/>
              <w:rPr>
                <w:ins w:id="15" w:author="Laura Tyzack" w:date="2023-07-12T08:46:00Z"/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775BA727" w14:textId="77777777" w:rsidR="00D80BE1" w:rsidRDefault="00D80BE1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6D105C1A" w14:textId="402F48F2" w:rsidR="00C624C2" w:rsidRPr="006023A3" w:rsidRDefault="00C624C2" w:rsidP="00C72C1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CAC082F" w14:textId="77777777" w:rsidR="00A847C2" w:rsidRDefault="00A847C2" w:rsidP="00C624C2">
      <w:pPr>
        <w:tabs>
          <w:tab w:val="left" w:pos="6705"/>
        </w:tabs>
        <w:spacing w:after="160" w:line="259" w:lineRule="auto"/>
        <w:rPr>
          <w:b/>
          <w:sz w:val="28"/>
          <w:szCs w:val="28"/>
        </w:rPr>
      </w:pPr>
    </w:p>
    <w:p w14:paraId="0061B406" w14:textId="77777777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9D4C18C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6D94DE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3F4F5F9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8D1112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6699C898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E1D1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0CD1D" w14:textId="77777777" w:rsidR="00AA1536" w:rsidRPr="00C37152" w:rsidRDefault="00AA153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Vegetation</w:t>
            </w:r>
          </w:p>
        </w:tc>
      </w:tr>
      <w:tr w:rsidR="00AA1536" w:rsidRPr="00AB66B9" w14:paraId="19B92D7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16130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2C7B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130CF17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422E" w14:textId="649B3F29" w:rsidR="00AA1536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36.5376'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12.3378'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E1C2" w14:textId="77777777" w:rsidR="00AA1536" w:rsidRPr="004201D5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5C3D7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(point)</w:t>
            </w:r>
          </w:p>
          <w:p w14:paraId="1566EC52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(curve)</w:t>
            </w:r>
          </w:p>
          <w:p w14:paraId="2884B7C5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(surface)</w:t>
            </w:r>
          </w:p>
          <w:p w14:paraId="068AB9F7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390C436A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5DF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17D5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69C9AE8" w14:textId="748B2288" w:rsidR="007E632C" w:rsidRDefault="006F2F69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B8BDDC" wp14:editId="42F7B46D">
                  <wp:extent cx="3151099" cy="21183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999" cy="2128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83CAB" w14:textId="6DDFAD61" w:rsidR="00736449" w:rsidRPr="006023A3" w:rsidRDefault="00736449" w:rsidP="00901D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AA1536" w:rsidRPr="00321EBD" w14:paraId="31DD2E3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D621FB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29478" w14:textId="68C3EE4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6683DC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39B3695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D785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AFCF5F" w14:textId="536E76FB" w:rsidR="00AA1536" w:rsidRPr="00C37152" w:rsidRDefault="00AA153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Ice Area</w:t>
            </w:r>
          </w:p>
        </w:tc>
      </w:tr>
      <w:tr w:rsidR="00AA1536" w:rsidRPr="00AB66B9" w14:paraId="120094B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C4C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F597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41FAEDAE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4237" w14:textId="05A0119D" w:rsidR="00AA1536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33.1848'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15.2208'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1CFB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B032C9" w14:textId="73CEBD98" w:rsidR="00AA1536" w:rsidRPr="004201D5" w:rsidRDefault="00C5231B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Ice Area</w:t>
            </w:r>
            <w:r w:rsidR="00AA1536" w:rsidRPr="004201D5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39991D04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2413A3A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23" w14:textId="47A3EA3B" w:rsidR="00AA1536" w:rsidRPr="00C37152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</w:t>
            </w:r>
            <w:r w:rsidR="00AA1536"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F174" w14:textId="675715CE" w:rsidR="00675BAB" w:rsidRDefault="006F2F69" w:rsidP="00675BAB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DFFBE7" wp14:editId="419CCEAA">
                  <wp:extent cx="1308100" cy="1485900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707" cy="149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A67FA" w14:textId="4C71B75B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59386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p w14:paraId="0CF06F3C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p w14:paraId="7EE81640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757"/>
        <w:gridCol w:w="1034"/>
        <w:gridCol w:w="7164"/>
      </w:tblGrid>
      <w:tr w:rsidR="00B94DDA" w:rsidRPr="00321EBD" w14:paraId="3D2F496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C9A268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683C22" w14:textId="757266C1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</w:t>
            </w:r>
            <w:r w:rsidR="00801857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D7C1B7" w14:textId="77777777" w:rsidR="00B94DDA" w:rsidRPr="00321EBD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4DDA" w:rsidRPr="00C37152" w14:paraId="4D23D60B" w14:textId="77777777" w:rsidTr="005D2FCD">
        <w:trPr>
          <w:trHeight w:val="665"/>
          <w:jc w:val="center"/>
        </w:trPr>
        <w:tc>
          <w:tcPr>
            <w:tcW w:w="25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7F35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FF417" w14:textId="758903F2" w:rsidR="00B94DDA" w:rsidRPr="00C37152" w:rsidRDefault="0080185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</w:p>
        </w:tc>
      </w:tr>
      <w:tr w:rsidR="00B94DDA" w:rsidRPr="00AB66B9" w14:paraId="3DB4A5D0" w14:textId="77777777" w:rsidTr="00A847C2">
        <w:trPr>
          <w:trHeight w:val="300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4CF8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B24A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94DDA" w:rsidRPr="00DE2E28" w14:paraId="66488B2B" w14:textId="77777777" w:rsidTr="00A847C2">
        <w:trPr>
          <w:trHeight w:val="300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E9BD" w14:textId="3A8DD459" w:rsidR="00B94DDA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34.941'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12.429' E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4F2" w14:textId="77777777" w:rsidR="00B94DDA" w:rsidRDefault="00B94DD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E3BF280" w14:textId="13177586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Sloping Ground (point)</w:t>
            </w:r>
          </w:p>
          <w:p w14:paraId="6C53AC83" w14:textId="76CAF002" w:rsidR="00831EFB" w:rsidRPr="004201D5" w:rsidRDefault="00831EFB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Sloping </w:t>
            </w:r>
            <w:r w:rsidR="00067F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="00067F22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5CD30FDC" w14:textId="0ED3DF3B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Sloping </w:t>
            </w:r>
            <w:r w:rsidR="00067F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="00067F22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BF7B95" w:rsidRPr="004201D5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831EFB" w:rsidRPr="004201D5">
              <w:rPr>
                <w:rFonts w:eastAsia="Times New Roman" w:cstheme="minorHAnsi"/>
                <w:sz w:val="20"/>
                <w:szCs w:val="20"/>
              </w:rPr>
              <w:t xml:space="preserve">Category of slope = 2 embankment  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Radar conspicuous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= 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true</w:t>
            </w:r>
          </w:p>
          <w:p w14:paraId="28145266" w14:textId="1728420D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Sloping </w:t>
            </w:r>
            <w:r w:rsidR="00067F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="00067F22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831EFB" w:rsidRPr="004201D5">
              <w:rPr>
                <w:rFonts w:eastAsia="Times New Roman" w:cstheme="minorHAnsi"/>
                <w:sz w:val="20"/>
                <w:szCs w:val="20"/>
              </w:rPr>
              <w:t xml:space="preserve">Category of slope = 6 cliff  </w:t>
            </w:r>
          </w:p>
          <w:p w14:paraId="1D0BBC6E" w14:textId="77777777" w:rsidR="00B94DDA" w:rsidRPr="00DE2E28" w:rsidRDefault="00B94DDA" w:rsidP="006117F0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DDA" w:rsidRPr="006023A3" w14:paraId="031F5E0C" w14:textId="77777777" w:rsidTr="005D2FCD">
        <w:trPr>
          <w:trHeight w:val="845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EE34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6CE9" w14:textId="77777777" w:rsidR="00901DD7" w:rsidRDefault="00901DD7" w:rsidP="00B6671D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</w:p>
          <w:p w14:paraId="27F0EF5F" w14:textId="4ADF79E8" w:rsidR="00B94DDA" w:rsidRPr="00901DD7" w:rsidRDefault="00283A1F" w:rsidP="00B6671D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B4A107C" wp14:editId="7B525315">
                  <wp:extent cx="3855720" cy="1207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984" cy="12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BD09F" w14:textId="74D49837" w:rsidR="00B94DDA" w:rsidRPr="006023A3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3CB5080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74461DF6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CCFB" w14:textId="51E5617F" w:rsidR="00801857" w:rsidRPr="00C37152" w:rsidRDefault="0080185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Topline</w:t>
            </w:r>
            <w:proofErr w:type="spellEnd"/>
          </w:p>
        </w:tc>
      </w:tr>
      <w:tr w:rsidR="00801857" w:rsidRPr="00AB66B9" w14:paraId="4CD8504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2B748B1B" w:rsidR="00801857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35.6148'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17.268'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238D" w14:textId="77777777" w:rsidR="00801857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8EE9CA2" w14:textId="7E7A9F98" w:rsidR="00801857" w:rsidRPr="004201D5" w:rsidRDefault="004201D5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 xml:space="preserve">Topline 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>(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>point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7FDB495" w14:textId="4149973C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>Topline (point) Visual prominence = 1 visually conspicuous</w:t>
            </w:r>
          </w:p>
          <w:p w14:paraId="70C9E434" w14:textId="3F3BACF1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 xml:space="preserve">Topline (curve) </w:t>
            </w:r>
          </w:p>
          <w:p w14:paraId="64AA39F9" w14:textId="6F6672B6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>Topline (curve) Category of slope = 2 embankment</w:t>
            </w:r>
          </w:p>
          <w:p w14:paraId="34FBC679" w14:textId="484BB62A" w:rsidR="00801857" w:rsidRPr="004201D5" w:rsidRDefault="004201D5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>Topline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>curve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 xml:space="preserve"> Category of slope = 6 cliff</w:t>
            </w:r>
            <w:r w:rsidR="0008728E" w:rsidRPr="004201D5">
              <w:rPr>
                <w:rFonts w:eastAsia="Times New Roman" w:cstheme="minorHAnsi"/>
                <w:sz w:val="20"/>
                <w:szCs w:val="20"/>
              </w:rPr>
              <w:t xml:space="preserve"> Radar conspicuous = true</w:t>
            </w:r>
          </w:p>
          <w:p w14:paraId="39F9DEB5" w14:textId="77777777" w:rsidR="00801857" w:rsidRPr="00DE2E28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01857" w:rsidRPr="006023A3" w14:paraId="422D8675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3BA9" w14:textId="77777777" w:rsidR="00B67BF0" w:rsidRDefault="00B67BF0" w:rsidP="009C171D">
            <w:pPr>
              <w:spacing w:after="0" w:line="240" w:lineRule="auto"/>
              <w:rPr>
                <w:noProof/>
                <w:color w:val="FF0000"/>
                <w:lang w:val="en-GB" w:eastAsia="en-GB"/>
              </w:rPr>
            </w:pPr>
          </w:p>
          <w:p w14:paraId="6CF0BFA2" w14:textId="0569EC3D" w:rsidR="00801857" w:rsidRPr="00901DD7" w:rsidRDefault="00264BAE" w:rsidP="00B6671D">
            <w:pPr>
              <w:spacing w:after="0" w:line="240" w:lineRule="auto"/>
              <w:rPr>
                <w:noProof/>
                <w:color w:val="FF0000"/>
                <w:lang w:val="en-GB" w:eastAsia="en-GB"/>
              </w:rPr>
            </w:pPr>
            <w:commentRangeStart w:id="16"/>
            <w:r>
              <w:rPr>
                <w:noProof/>
                <w:lang w:val="en-IN" w:eastAsia="en-IN"/>
              </w:rPr>
              <w:drawing>
                <wp:inline distT="0" distB="0" distL="0" distR="0" wp14:anchorId="3685F373" wp14:editId="010E308A">
                  <wp:extent cx="2484120" cy="908699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45" cy="92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6"/>
            <w:r w:rsidR="00067F22">
              <w:rPr>
                <w:rStyle w:val="CommentReference"/>
              </w:rPr>
              <w:commentReference w:id="16"/>
            </w:r>
          </w:p>
          <w:p w14:paraId="6AF488B5" w14:textId="77777777" w:rsidR="00801857" w:rsidRPr="006023A3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04C6B9F" w14:textId="77777777" w:rsidR="00B94DDA" w:rsidRDefault="00B94DDA" w:rsidP="004B24D7">
      <w:pPr>
        <w:spacing w:after="160" w:line="259" w:lineRule="auto"/>
        <w:rPr>
          <w:b/>
          <w:sz w:val="28"/>
          <w:szCs w:val="28"/>
        </w:rPr>
      </w:pPr>
    </w:p>
    <w:p w14:paraId="49DC09CD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563A3" w:rsidRPr="00321EBD" w14:paraId="6256114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80C679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4AEBAB" w14:textId="1F5264C4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FE58C" w14:textId="77777777" w:rsidR="00F563A3" w:rsidRPr="00321EBD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563A3" w:rsidRPr="00C37152" w14:paraId="0C0CBF87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1A8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C34A79" w14:textId="01DB2FFF" w:rsidR="00F563A3" w:rsidRPr="00C37152" w:rsidRDefault="00F563A3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Tideway </w:t>
            </w:r>
          </w:p>
        </w:tc>
      </w:tr>
      <w:tr w:rsidR="00F563A3" w:rsidRPr="00AB66B9" w14:paraId="4A6A5EA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6107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238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563A3" w:rsidRPr="00DE2E28" w14:paraId="0E7BFA3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952B" w14:textId="0BFB4632" w:rsidR="00F563A3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33.1632'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16.5462'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84A9" w14:textId="77777777" w:rsidR="00F563A3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F839121" w14:textId="36BF1DFC" w:rsidR="00F75D42" w:rsidRPr="003F072B" w:rsidRDefault="00F75D42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F072B">
              <w:rPr>
                <w:rFonts w:eastAsia="Times New Roman" w:cstheme="minorHAnsi"/>
                <w:sz w:val="20"/>
                <w:szCs w:val="20"/>
              </w:rPr>
              <w:t>Tideway (curve)</w:t>
            </w:r>
          </w:p>
          <w:p w14:paraId="631ED69D" w14:textId="249349AD" w:rsidR="00F75D42" w:rsidRPr="003F072B" w:rsidRDefault="00F75D42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F072B">
              <w:rPr>
                <w:rFonts w:eastAsia="Times New Roman" w:cstheme="minorHAnsi"/>
                <w:sz w:val="20"/>
                <w:szCs w:val="20"/>
              </w:rPr>
              <w:t>Tideway (</w:t>
            </w:r>
            <w:r w:rsidR="0070459C" w:rsidRPr="003F072B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3F072B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  <w:p w14:paraId="27E81BB7" w14:textId="77777777" w:rsidR="00F563A3" w:rsidRPr="00DE2E28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A78FC" w:rsidRPr="00DE2E28" w14:paraId="5E2F08C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B25F6" w14:textId="09C541E5" w:rsidR="006A78FC" w:rsidRPr="006A78FC" w:rsidRDefault="006A78F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A78FC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4E91" w14:textId="36E0D4E6" w:rsidR="006A78FC" w:rsidRPr="006A78FC" w:rsidRDefault="006A78FC" w:rsidP="00B6671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AC93130" wp14:editId="14BC5C19">
                  <wp:extent cx="991860" cy="1066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451" cy="108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A543D7D" wp14:editId="3CC7DE9E">
                  <wp:extent cx="2217420" cy="46553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508" cy="47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6E814404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p w14:paraId="4E05037A" w14:textId="147C454A" w:rsidR="00DC613C" w:rsidRPr="003F072B" w:rsidRDefault="00DC613C" w:rsidP="003F072B">
      <w:pPr>
        <w:spacing w:after="160" w:line="259" w:lineRule="auto"/>
        <w:rPr>
          <w:b/>
          <w:sz w:val="28"/>
          <w:szCs w:val="28"/>
        </w:rPr>
      </w:pPr>
    </w:p>
    <w:sectPr w:rsidR="00DC613C" w:rsidRPr="003F072B" w:rsidSect="00491E0A">
      <w:headerReference w:type="default" r:id="rId36"/>
      <w:footerReference w:type="default" r:id="rId3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Thomas Ic-enc" w:date="2022-08-30T14:03:00Z" w:initials="TR">
    <w:p w14:paraId="600D9635" w14:textId="526024ED" w:rsidR="00067F22" w:rsidRDefault="00067F22">
      <w:pPr>
        <w:pStyle w:val="CommentText"/>
      </w:pPr>
      <w:r>
        <w:rPr>
          <w:rStyle w:val="CommentReference"/>
        </w:rPr>
        <w:annotationRef/>
      </w:r>
      <w:r>
        <w:t>Could not see this attribute in Analyzer</w:t>
      </w:r>
    </w:p>
  </w:comment>
  <w:comment w:id="16" w:author="Thomas Ic-enc" w:date="2022-08-30T14:07:00Z" w:initials="TR">
    <w:p w14:paraId="1B984173" w14:textId="591F8A74" w:rsidR="00067F22" w:rsidRDefault="00067F22">
      <w:pPr>
        <w:pStyle w:val="CommentText"/>
      </w:pPr>
      <w:r>
        <w:rPr>
          <w:rStyle w:val="CommentReference"/>
        </w:rPr>
        <w:annotationRef/>
      </w:r>
      <w:r w:rsidR="00CA51B7">
        <w:t>Couldn’t see points but could be a display issue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0D9635" w15:done="0"/>
  <w15:commentEx w15:paraId="1B9841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973D" w16cex:dateUtc="2022-08-30T13:03:00Z"/>
  <w16cex:commentExtensible w16cex:durableId="26B89837" w16cex:dateUtc="2022-08-30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0D9635" w16cid:durableId="26B8973D"/>
  <w16cid:commentId w16cid:paraId="1B984173" w16cid:durableId="26B898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7FC98" w14:textId="77777777" w:rsidR="002927A3" w:rsidRDefault="002927A3" w:rsidP="00C501C0">
      <w:pPr>
        <w:spacing w:after="0" w:line="240" w:lineRule="auto"/>
      </w:pPr>
      <w:r>
        <w:separator/>
      </w:r>
    </w:p>
  </w:endnote>
  <w:endnote w:type="continuationSeparator" w:id="0">
    <w:p w14:paraId="3A4BC548" w14:textId="77777777" w:rsidR="002927A3" w:rsidRDefault="002927A3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37D8251F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BF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C145E" w14:textId="77777777" w:rsidR="002927A3" w:rsidRDefault="002927A3" w:rsidP="00C501C0">
      <w:pPr>
        <w:spacing w:after="0" w:line="240" w:lineRule="auto"/>
      </w:pPr>
      <w:r>
        <w:separator/>
      </w:r>
    </w:p>
  </w:footnote>
  <w:footnote w:type="continuationSeparator" w:id="0">
    <w:p w14:paraId="520A0991" w14:textId="77777777" w:rsidR="002927A3" w:rsidRDefault="002927A3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18" w15:restartNumberingAfterBreak="0">
    <w:nsid w:val="6A4808A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10BD1"/>
    <w:multiLevelType w:val="hybridMultilevel"/>
    <w:tmpl w:val="186E89CA"/>
    <w:lvl w:ilvl="0" w:tplc="7B92FAE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1245841087">
    <w:abstractNumId w:val="9"/>
  </w:num>
  <w:num w:numId="2" w16cid:durableId="1027215178">
    <w:abstractNumId w:val="17"/>
  </w:num>
  <w:num w:numId="3" w16cid:durableId="1847554880">
    <w:abstractNumId w:val="11"/>
  </w:num>
  <w:num w:numId="4" w16cid:durableId="106775017">
    <w:abstractNumId w:val="1"/>
  </w:num>
  <w:num w:numId="5" w16cid:durableId="1245147474">
    <w:abstractNumId w:val="15"/>
  </w:num>
  <w:num w:numId="6" w16cid:durableId="1932081033">
    <w:abstractNumId w:val="23"/>
  </w:num>
  <w:num w:numId="7" w16cid:durableId="370496347">
    <w:abstractNumId w:val="20"/>
  </w:num>
  <w:num w:numId="8" w16cid:durableId="76638637">
    <w:abstractNumId w:val="22"/>
  </w:num>
  <w:num w:numId="9" w16cid:durableId="1397434039">
    <w:abstractNumId w:val="8"/>
  </w:num>
  <w:num w:numId="10" w16cid:durableId="1784034879">
    <w:abstractNumId w:val="21"/>
  </w:num>
  <w:num w:numId="11" w16cid:durableId="68508659">
    <w:abstractNumId w:val="12"/>
  </w:num>
  <w:num w:numId="12" w16cid:durableId="888079011">
    <w:abstractNumId w:val="10"/>
  </w:num>
  <w:num w:numId="13" w16cid:durableId="1903978673">
    <w:abstractNumId w:val="7"/>
  </w:num>
  <w:num w:numId="14" w16cid:durableId="144203995">
    <w:abstractNumId w:val="2"/>
  </w:num>
  <w:num w:numId="15" w16cid:durableId="1930118022">
    <w:abstractNumId w:val="4"/>
  </w:num>
  <w:num w:numId="16" w16cid:durableId="649292459">
    <w:abstractNumId w:val="3"/>
  </w:num>
  <w:num w:numId="17" w16cid:durableId="1199706753">
    <w:abstractNumId w:val="0"/>
  </w:num>
  <w:num w:numId="18" w16cid:durableId="16735758">
    <w:abstractNumId w:val="13"/>
  </w:num>
  <w:num w:numId="19" w16cid:durableId="309486746">
    <w:abstractNumId w:val="6"/>
  </w:num>
  <w:num w:numId="20" w16cid:durableId="1226257586">
    <w:abstractNumId w:val="14"/>
  </w:num>
  <w:num w:numId="21" w16cid:durableId="1855684238">
    <w:abstractNumId w:val="5"/>
  </w:num>
  <w:num w:numId="22" w16cid:durableId="156768346">
    <w:abstractNumId w:val="16"/>
  </w:num>
  <w:num w:numId="23" w16cid:durableId="1915162519">
    <w:abstractNumId w:val="19"/>
  </w:num>
  <w:num w:numId="24" w16cid:durableId="168552145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Tyzack">
    <w15:presenceInfo w15:providerId="AD" w15:userId="S::Laura.Tyzack@ukho.gov.uk::3e44c59a-4562-42c4-b49b-f0de0a370925"/>
  </w15:person>
  <w15:person w15:author="Thomas Ic-enc">
    <w15:presenceInfo w15:providerId="AD" w15:userId="S::thomas.richardson@ic-enc.org::99412a82-fcc1-4ae5-9013-4a44f9f608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67F22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174"/>
    <w:rsid w:val="000B5DC9"/>
    <w:rsid w:val="000C1735"/>
    <w:rsid w:val="000C6C10"/>
    <w:rsid w:val="000C7725"/>
    <w:rsid w:val="000E2FCE"/>
    <w:rsid w:val="000E7FF4"/>
    <w:rsid w:val="000F4319"/>
    <w:rsid w:val="0011107B"/>
    <w:rsid w:val="00121A98"/>
    <w:rsid w:val="001321FC"/>
    <w:rsid w:val="00137AAA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FAB"/>
    <w:rsid w:val="001C1E96"/>
    <w:rsid w:val="001C35E7"/>
    <w:rsid w:val="001C52F2"/>
    <w:rsid w:val="001D0463"/>
    <w:rsid w:val="001E16C4"/>
    <w:rsid w:val="001E6280"/>
    <w:rsid w:val="001F4D6C"/>
    <w:rsid w:val="002013B7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11C"/>
    <w:rsid w:val="00253A95"/>
    <w:rsid w:val="00256162"/>
    <w:rsid w:val="00256687"/>
    <w:rsid w:val="00264BAE"/>
    <w:rsid w:val="002727B9"/>
    <w:rsid w:val="00283A1F"/>
    <w:rsid w:val="00284D73"/>
    <w:rsid w:val="002869B1"/>
    <w:rsid w:val="00290163"/>
    <w:rsid w:val="0029207E"/>
    <w:rsid w:val="002927A3"/>
    <w:rsid w:val="00294730"/>
    <w:rsid w:val="002950E9"/>
    <w:rsid w:val="002A4180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4B5C"/>
    <w:rsid w:val="00316978"/>
    <w:rsid w:val="00316F0F"/>
    <w:rsid w:val="00321EBD"/>
    <w:rsid w:val="00325EF1"/>
    <w:rsid w:val="003335E5"/>
    <w:rsid w:val="003351ED"/>
    <w:rsid w:val="0033630E"/>
    <w:rsid w:val="003547A2"/>
    <w:rsid w:val="00362C26"/>
    <w:rsid w:val="003700BF"/>
    <w:rsid w:val="003753BF"/>
    <w:rsid w:val="00380B44"/>
    <w:rsid w:val="00383E9D"/>
    <w:rsid w:val="003857C2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E6AD7"/>
    <w:rsid w:val="003F072B"/>
    <w:rsid w:val="003F3834"/>
    <w:rsid w:val="003F3F5B"/>
    <w:rsid w:val="003F53EF"/>
    <w:rsid w:val="00401E2F"/>
    <w:rsid w:val="0040587D"/>
    <w:rsid w:val="004130A5"/>
    <w:rsid w:val="004201D5"/>
    <w:rsid w:val="00423F1D"/>
    <w:rsid w:val="00424701"/>
    <w:rsid w:val="00436EB6"/>
    <w:rsid w:val="00437E9A"/>
    <w:rsid w:val="0044273F"/>
    <w:rsid w:val="00454621"/>
    <w:rsid w:val="0046303C"/>
    <w:rsid w:val="00464C79"/>
    <w:rsid w:val="00466B55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39D6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A3E5C"/>
    <w:rsid w:val="005C43AB"/>
    <w:rsid w:val="005C78D5"/>
    <w:rsid w:val="005D2FCD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3C31"/>
    <w:rsid w:val="00652001"/>
    <w:rsid w:val="00662CF1"/>
    <w:rsid w:val="00675BAB"/>
    <w:rsid w:val="006874A4"/>
    <w:rsid w:val="00690EB5"/>
    <w:rsid w:val="00695623"/>
    <w:rsid w:val="006977B3"/>
    <w:rsid w:val="006A21E3"/>
    <w:rsid w:val="006A4EAF"/>
    <w:rsid w:val="006A612B"/>
    <w:rsid w:val="006A78FC"/>
    <w:rsid w:val="006A7ECB"/>
    <w:rsid w:val="006B13C7"/>
    <w:rsid w:val="006B7EB3"/>
    <w:rsid w:val="006D0E00"/>
    <w:rsid w:val="006D58E5"/>
    <w:rsid w:val="006D60CF"/>
    <w:rsid w:val="006E6477"/>
    <w:rsid w:val="006F18FD"/>
    <w:rsid w:val="006F212C"/>
    <w:rsid w:val="006F2F69"/>
    <w:rsid w:val="006F31A7"/>
    <w:rsid w:val="0070459C"/>
    <w:rsid w:val="007068D8"/>
    <w:rsid w:val="00713CB2"/>
    <w:rsid w:val="00722C5B"/>
    <w:rsid w:val="00735500"/>
    <w:rsid w:val="00736449"/>
    <w:rsid w:val="007510A2"/>
    <w:rsid w:val="00752046"/>
    <w:rsid w:val="0076774C"/>
    <w:rsid w:val="00767B16"/>
    <w:rsid w:val="00772689"/>
    <w:rsid w:val="00775B55"/>
    <w:rsid w:val="007812B4"/>
    <w:rsid w:val="00782C73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D5123"/>
    <w:rsid w:val="007E4D2B"/>
    <w:rsid w:val="007E5D4D"/>
    <w:rsid w:val="007E632C"/>
    <w:rsid w:val="007F61E4"/>
    <w:rsid w:val="00801857"/>
    <w:rsid w:val="00804403"/>
    <w:rsid w:val="008061C3"/>
    <w:rsid w:val="0081282A"/>
    <w:rsid w:val="0082508F"/>
    <w:rsid w:val="008266B3"/>
    <w:rsid w:val="00827EE8"/>
    <w:rsid w:val="0083054E"/>
    <w:rsid w:val="00831EFB"/>
    <w:rsid w:val="0083395F"/>
    <w:rsid w:val="008350BE"/>
    <w:rsid w:val="00841281"/>
    <w:rsid w:val="0084276F"/>
    <w:rsid w:val="00843B99"/>
    <w:rsid w:val="0085586D"/>
    <w:rsid w:val="00855EFC"/>
    <w:rsid w:val="00870C4C"/>
    <w:rsid w:val="00876F4D"/>
    <w:rsid w:val="00883104"/>
    <w:rsid w:val="00884548"/>
    <w:rsid w:val="00890032"/>
    <w:rsid w:val="008A1F1A"/>
    <w:rsid w:val="008A6338"/>
    <w:rsid w:val="008B4FAD"/>
    <w:rsid w:val="008C54EA"/>
    <w:rsid w:val="008C570F"/>
    <w:rsid w:val="008D0976"/>
    <w:rsid w:val="008D3675"/>
    <w:rsid w:val="008D3FEE"/>
    <w:rsid w:val="008D42D5"/>
    <w:rsid w:val="008D7935"/>
    <w:rsid w:val="008E6295"/>
    <w:rsid w:val="008F1577"/>
    <w:rsid w:val="008F30F5"/>
    <w:rsid w:val="008F6BB8"/>
    <w:rsid w:val="00900F31"/>
    <w:rsid w:val="00900FD5"/>
    <w:rsid w:val="00901DD7"/>
    <w:rsid w:val="009053DD"/>
    <w:rsid w:val="00911FBD"/>
    <w:rsid w:val="0092251F"/>
    <w:rsid w:val="00924DB8"/>
    <w:rsid w:val="009335DD"/>
    <w:rsid w:val="00934501"/>
    <w:rsid w:val="0095019F"/>
    <w:rsid w:val="00951428"/>
    <w:rsid w:val="00954D23"/>
    <w:rsid w:val="009557D3"/>
    <w:rsid w:val="009579D3"/>
    <w:rsid w:val="00960602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B646B"/>
    <w:rsid w:val="009C171D"/>
    <w:rsid w:val="009C5693"/>
    <w:rsid w:val="009E2F5B"/>
    <w:rsid w:val="009E36CF"/>
    <w:rsid w:val="009E43A8"/>
    <w:rsid w:val="009E55F0"/>
    <w:rsid w:val="009E6110"/>
    <w:rsid w:val="009E6910"/>
    <w:rsid w:val="009F60C9"/>
    <w:rsid w:val="00A06940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69A4"/>
    <w:rsid w:val="00A67DFB"/>
    <w:rsid w:val="00A735D2"/>
    <w:rsid w:val="00A75011"/>
    <w:rsid w:val="00A75229"/>
    <w:rsid w:val="00A841B9"/>
    <w:rsid w:val="00A84492"/>
    <w:rsid w:val="00A847C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103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67BF0"/>
    <w:rsid w:val="00B71877"/>
    <w:rsid w:val="00B72693"/>
    <w:rsid w:val="00B85FBC"/>
    <w:rsid w:val="00B90F8A"/>
    <w:rsid w:val="00B9390F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1205D"/>
    <w:rsid w:val="00C121A3"/>
    <w:rsid w:val="00C12BA2"/>
    <w:rsid w:val="00C14D3B"/>
    <w:rsid w:val="00C179CD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624C2"/>
    <w:rsid w:val="00C66911"/>
    <w:rsid w:val="00C71881"/>
    <w:rsid w:val="00C71A3F"/>
    <w:rsid w:val="00C72058"/>
    <w:rsid w:val="00C72C17"/>
    <w:rsid w:val="00C73401"/>
    <w:rsid w:val="00C77360"/>
    <w:rsid w:val="00C85DBB"/>
    <w:rsid w:val="00C94C14"/>
    <w:rsid w:val="00CA0754"/>
    <w:rsid w:val="00CA51B7"/>
    <w:rsid w:val="00CA59AE"/>
    <w:rsid w:val="00CC28C0"/>
    <w:rsid w:val="00CC6331"/>
    <w:rsid w:val="00CC7029"/>
    <w:rsid w:val="00CD6692"/>
    <w:rsid w:val="00CE1B74"/>
    <w:rsid w:val="00CE4359"/>
    <w:rsid w:val="00CE55A9"/>
    <w:rsid w:val="00CF6012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80BE1"/>
    <w:rsid w:val="00DB11F7"/>
    <w:rsid w:val="00DB2BBC"/>
    <w:rsid w:val="00DB508D"/>
    <w:rsid w:val="00DC0238"/>
    <w:rsid w:val="00DC613C"/>
    <w:rsid w:val="00DC62DF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57E6C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0FBC"/>
    <w:rsid w:val="00F83EBB"/>
    <w:rsid w:val="00F85129"/>
    <w:rsid w:val="00F909F4"/>
    <w:rsid w:val="00F92586"/>
    <w:rsid w:val="00F956FD"/>
    <w:rsid w:val="00F97787"/>
    <w:rsid w:val="00FA0FE1"/>
    <w:rsid w:val="00FA2146"/>
    <w:rsid w:val="00FA33F0"/>
    <w:rsid w:val="00FA4A83"/>
    <w:rsid w:val="00FB45D3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customStyle="1" w:styleId="paragraph">
    <w:name w:val="paragraph"/>
    <w:basedOn w:val="Normal"/>
    <w:rsid w:val="009B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9B646B"/>
  </w:style>
  <w:style w:type="character" w:customStyle="1" w:styleId="eop">
    <w:name w:val="eop"/>
    <w:basedOn w:val="DefaultParagraphFont"/>
    <w:rsid w:val="009B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comments" Target="comments.xml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oleObject" Target="embeddings/oleObject2.bin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microsoft.com/office/2018/08/relationships/commentsExtensible" Target="commentsExtensible.xml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16/09/relationships/commentsIds" Target="commentsIds.xml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11/relationships/commentsExtended" Target="commentsExtended.xm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4AF13AF2-2198-4A87-86F3-49C27AD636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14</cp:revision>
  <dcterms:created xsi:type="dcterms:W3CDTF">2022-08-09T15:59:00Z</dcterms:created>
  <dcterms:modified xsi:type="dcterms:W3CDTF">2023-07-12T19:07:00Z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